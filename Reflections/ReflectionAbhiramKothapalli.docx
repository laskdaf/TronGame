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E670" w14:textId="77777777" w:rsidR="00B82F2B" w:rsidRDefault="00B82F2B">
      <w:pPr>
        <w:tabs>
          <w:tab w:val="right" w:pos="10285"/>
        </w:tabs>
        <w:ind w:left="275" w:right="220"/>
      </w:pPr>
    </w:p>
    <w:p w14:paraId="5F33133A" w14:textId="77777777" w:rsidR="00B82F2B" w:rsidRDefault="009247C4">
      <w:pPr>
        <w:pStyle w:val="Heading1"/>
        <w:pBdr>
          <w:bottom w:val="single" w:sz="4" w:space="1" w:color="auto"/>
        </w:pBdr>
        <w:ind w:left="275" w:right="220"/>
        <w:rPr>
          <w:sz w:val="28"/>
        </w:rPr>
      </w:pPr>
      <w:r>
        <w:rPr>
          <w:sz w:val="28"/>
        </w:rPr>
        <w:t>Unit 6 Reflection</w:t>
      </w:r>
    </w:p>
    <w:p w14:paraId="45758F48" w14:textId="77777777" w:rsidR="00B82F2B" w:rsidRDefault="00B82F2B"/>
    <w:p w14:paraId="4A06969F" w14:textId="77777777" w:rsidR="00B82F2B" w:rsidRDefault="009247C4">
      <w:r>
        <w:t>Date:</w:t>
      </w:r>
      <w:r>
        <w:tab/>
      </w:r>
      <w:r>
        <w:tab/>
      </w:r>
      <w:r w:rsidR="005A7993">
        <w:t xml:space="preserve">May 31, 2014 </w:t>
      </w:r>
    </w:p>
    <w:p w14:paraId="79CD26F4" w14:textId="77777777" w:rsidR="00B82F2B" w:rsidRDefault="009247C4">
      <w:r>
        <w:t>To:</w:t>
      </w:r>
      <w:r>
        <w:tab/>
      </w:r>
      <w:r>
        <w:tab/>
      </w:r>
      <w:r w:rsidR="005A7993">
        <w:rPr>
          <w:color w:val="0000FF"/>
        </w:rPr>
        <w:t>Mr. Peck</w:t>
      </w:r>
    </w:p>
    <w:p w14:paraId="4E5C4CA3" w14:textId="77777777" w:rsidR="00B82F2B" w:rsidRDefault="009247C4">
      <w:r>
        <w:t>From:</w:t>
      </w:r>
      <w:r>
        <w:tab/>
      </w:r>
      <w:proofErr w:type="spellStart"/>
      <w:r w:rsidR="005A7993">
        <w:rPr>
          <w:color w:val="0000FF"/>
        </w:rPr>
        <w:t>Abhiram</w:t>
      </w:r>
      <w:proofErr w:type="spellEnd"/>
      <w:r w:rsidR="005A7993">
        <w:rPr>
          <w:color w:val="0000FF"/>
        </w:rPr>
        <w:t xml:space="preserve"> Kothapalli</w:t>
      </w:r>
    </w:p>
    <w:p w14:paraId="45F4D591" w14:textId="77777777" w:rsidR="00B82F2B" w:rsidRDefault="00B82F2B"/>
    <w:p w14:paraId="5CB1F909" w14:textId="77777777" w:rsidR="00B82F2B" w:rsidRDefault="005A7993">
      <w:r>
        <w:t>Subject:</w:t>
      </w:r>
      <w:r>
        <w:tab/>
        <w:t xml:space="preserve"> </w:t>
      </w:r>
      <w:proofErr w:type="spellStart"/>
      <w:r>
        <w:t>Tron</w:t>
      </w:r>
      <w:proofErr w:type="spellEnd"/>
      <w:r>
        <w:t xml:space="preserve"> </w:t>
      </w:r>
      <w:r w:rsidR="009247C4">
        <w:t>Project Reflection</w:t>
      </w:r>
    </w:p>
    <w:p w14:paraId="32ABB48C" w14:textId="77777777" w:rsidR="00B82F2B" w:rsidRDefault="00B82F2B"/>
    <w:p w14:paraId="003A3661" w14:textId="2D9ABA95" w:rsidR="00B82F2B" w:rsidRDefault="009247C4">
      <w:r>
        <w:rPr>
          <w:b/>
          <w:bCs/>
        </w:rPr>
        <w:t>Accomplishments.</w:t>
      </w:r>
      <w:r>
        <w:t xml:space="preserve"> </w:t>
      </w:r>
      <w:r w:rsidR="005A7993">
        <w:rPr>
          <w:color w:val="0000FF"/>
        </w:rPr>
        <w:t xml:space="preserve">I feel that I have been an integral member of the </w:t>
      </w:r>
      <w:r w:rsidR="00A524FF">
        <w:rPr>
          <w:color w:val="0000FF"/>
        </w:rPr>
        <w:t xml:space="preserve">team. I helped lead many of the design aspects of the code and create an overall class structure which Kevin used make our first prototype. After the first prototype was created, I added many graphical improvements, a scoring system, and various added functionalities. I also helped finish the latter half of the AI Algorithms which help them make smart decisions when turning or when faced with an opponent wall. I have also contributed by writing the </w:t>
      </w:r>
      <w:proofErr w:type="spellStart"/>
      <w:r w:rsidR="00A524FF">
        <w:rPr>
          <w:color w:val="0000FF"/>
        </w:rPr>
        <w:t>JUnit</w:t>
      </w:r>
      <w:proofErr w:type="spellEnd"/>
      <w:r w:rsidR="00A524FF">
        <w:rPr>
          <w:color w:val="0000FF"/>
        </w:rPr>
        <w:t xml:space="preserve"> code for AI, and both the networking classes. Finally I feel that my biggest contribution was structuring and writing the networking classes, which is a core element in our game.</w:t>
      </w:r>
    </w:p>
    <w:p w14:paraId="5444E0B5" w14:textId="77777777" w:rsidR="00B82F2B" w:rsidRDefault="00B82F2B"/>
    <w:p w14:paraId="716D65CE" w14:textId="349EFB37" w:rsidR="00B82F2B" w:rsidRDefault="009247C4">
      <w:r>
        <w:rPr>
          <w:b/>
          <w:bCs/>
        </w:rPr>
        <w:t>Learning Experience</w:t>
      </w:r>
      <w:r>
        <w:t xml:space="preserve">. </w:t>
      </w:r>
      <w:r w:rsidR="00A524FF">
        <w:rPr>
          <w:color w:val="0000FF"/>
        </w:rPr>
        <w:t>The biggest learning experience with the code was the networking aspect. I learned how to implement Socket, and Sever Socket efficiently in order to create a full speed game. Because most code projects already have a structured architecture the final project provided an opportunity for the first time to design and implement our own overall class structure</w:t>
      </w:r>
      <w:r>
        <w:br/>
        <w:t xml:space="preserve"> </w:t>
      </w:r>
    </w:p>
    <w:p w14:paraId="293A70A4" w14:textId="2D7882BE" w:rsidR="00B82F2B" w:rsidRDefault="009247C4">
      <w:pPr>
        <w:rPr>
          <w:color w:val="0000FF"/>
        </w:rPr>
      </w:pPr>
      <w:r>
        <w:rPr>
          <w:b/>
          <w:bCs/>
        </w:rPr>
        <w:t>Objectives</w:t>
      </w:r>
      <w:r>
        <w:t xml:space="preserve">. </w:t>
      </w:r>
      <w:proofErr w:type="gramStart"/>
      <w:r w:rsidR="00A524FF">
        <w:rPr>
          <w:color w:val="0000FF"/>
        </w:rPr>
        <w:t>s</w:t>
      </w:r>
      <w:proofErr w:type="gramEnd"/>
      <w:r w:rsidR="00A524FF">
        <w:rPr>
          <w:color w:val="0000FF"/>
        </w:rPr>
        <w:t xml:space="preserve"> seen from my accomplishments I feel that I have tackled some of the hardest aspects of the code, such as designing an efficient overall structure, and networking. Because I was successfully able to carry all this out and learn something when I didn’t know it. By the end of it I was able to create an efficient and cleanly structured code.</w:t>
      </w:r>
    </w:p>
    <w:p w14:paraId="7F2FCDC5" w14:textId="77777777" w:rsidR="00A524FF" w:rsidRDefault="00A524FF"/>
    <w:p w14:paraId="4200177F" w14:textId="4A283C9C" w:rsidR="00B82F2B" w:rsidRDefault="009247C4">
      <w:pPr>
        <w:numPr>
          <w:ilvl w:val="0"/>
          <w:numId w:val="1"/>
        </w:numPr>
      </w:pPr>
      <w:r>
        <w:t xml:space="preserve">Challenge </w:t>
      </w:r>
      <w:r w:rsidR="00A524FF">
        <w:rPr>
          <w:color w:val="0000FF"/>
        </w:rPr>
        <w:t>Very high. I decided to take on the networking aspect of the project although I had no prior experience</w:t>
      </w:r>
    </w:p>
    <w:p w14:paraId="18924DC3" w14:textId="48A348F4" w:rsidR="00B82F2B" w:rsidRDefault="009247C4">
      <w:pPr>
        <w:numPr>
          <w:ilvl w:val="0"/>
          <w:numId w:val="1"/>
        </w:numPr>
        <w:rPr>
          <w:color w:val="0000FF"/>
        </w:rPr>
      </w:pPr>
      <w:r>
        <w:t xml:space="preserve">Effort </w:t>
      </w:r>
      <w:r w:rsidR="00A524FF">
        <w:rPr>
          <w:color w:val="0000FF"/>
        </w:rPr>
        <w:t>I feel I have based effort inside and outside of the code. My direct contributions to the code can be seen through the large amount of tasks I was willing to take and complete with quality. My contributions outside the code can be seen through the overall design and leading the team into meeting and dividing up tasks</w:t>
      </w:r>
    </w:p>
    <w:p w14:paraId="1B76CFB2" w14:textId="77777777" w:rsidR="00A524FF" w:rsidRPr="00A524FF" w:rsidRDefault="009247C4" w:rsidP="00A524FF">
      <w:pPr>
        <w:numPr>
          <w:ilvl w:val="0"/>
          <w:numId w:val="1"/>
        </w:numPr>
        <w:rPr>
          <w:color w:val="0000FF"/>
        </w:rPr>
      </w:pPr>
      <w:r>
        <w:t xml:space="preserve">Quality </w:t>
      </w:r>
      <w:r w:rsidR="00A524FF">
        <w:rPr>
          <w:color w:val="0000FF"/>
        </w:rPr>
        <w:t>I feel that I have taken the initiative to perfect many aspects of the code in order to make it as efficient as possible</w:t>
      </w:r>
      <w:r w:rsidR="00A524FF">
        <w:t xml:space="preserve"> </w:t>
      </w:r>
    </w:p>
    <w:p w14:paraId="75CDA6AB" w14:textId="565A2090" w:rsidR="00B82F2B" w:rsidRPr="00A524FF" w:rsidRDefault="009247C4" w:rsidP="00A524FF">
      <w:pPr>
        <w:numPr>
          <w:ilvl w:val="0"/>
          <w:numId w:val="1"/>
        </w:numPr>
        <w:rPr>
          <w:color w:val="0000FF"/>
        </w:rPr>
      </w:pPr>
      <w:r>
        <w:lastRenderedPageBreak/>
        <w:t xml:space="preserve">Problem Solving </w:t>
      </w:r>
      <w:r w:rsidR="00A524FF">
        <w:rPr>
          <w:color w:val="0000FF"/>
        </w:rPr>
        <w:t>I was fairly resourceful. I used Google on many instances and the debugger a few times. If I could redo the project I would try to utilize the debugger much more.</w:t>
      </w:r>
    </w:p>
    <w:p w14:paraId="6D7FE9E6" w14:textId="6C5FC0DF" w:rsidR="00B82F2B" w:rsidRDefault="009247C4">
      <w:pPr>
        <w:numPr>
          <w:ilvl w:val="0"/>
          <w:numId w:val="1"/>
        </w:numPr>
        <w:rPr>
          <w:color w:val="0000FF"/>
        </w:rPr>
      </w:pPr>
      <w:r>
        <w:t xml:space="preserve">Results </w:t>
      </w:r>
      <w:r w:rsidR="00C022D9">
        <w:rPr>
          <w:color w:val="0000FF"/>
        </w:rPr>
        <w:t>I feel that overall my contributions were solid and provided much of the basis for the initial prototype and any additional code. I was also able to create a solid networking structure. Outside of code, I was able to lead our team in finishing tasks in a timely and orderly fashion.</w:t>
      </w:r>
    </w:p>
    <w:p w14:paraId="5F3D1F74" w14:textId="68B8EBD4" w:rsidR="00B82F2B" w:rsidRDefault="009247C4">
      <w:pPr>
        <w:numPr>
          <w:ilvl w:val="0"/>
          <w:numId w:val="1"/>
        </w:numPr>
      </w:pPr>
      <w:r>
        <w:t xml:space="preserve">Teamwork </w:t>
      </w:r>
      <w:r w:rsidR="00C022D9">
        <w:rPr>
          <w:color w:val="0000FF"/>
        </w:rPr>
        <w:t>I feel that I have been to lead the team in regards to dividing the work up efficiently. One big problem was that I consistently assigned myself the harder challenges because I was afraid my teammates would not be able to complete them. Because of this I ended up doing all of networking and a solid chunk of AI. If I had the opportunity to try again I would try and divide up the harder tasks such as networking</w:t>
      </w:r>
    </w:p>
    <w:p w14:paraId="46EC8B91" w14:textId="77777777" w:rsidR="00B82F2B" w:rsidRDefault="00B82F2B"/>
    <w:p w14:paraId="59ABEAF6" w14:textId="60C655B5" w:rsidR="0031554F" w:rsidRPr="0031554F" w:rsidRDefault="009247C4">
      <w:pPr>
        <w:rPr>
          <w:color w:val="0000FF"/>
        </w:rPr>
      </w:pPr>
      <w:r>
        <w:rPr>
          <w:b/>
          <w:bCs/>
        </w:rPr>
        <w:t>Overall Assessment</w:t>
      </w:r>
      <w:r>
        <w:t xml:space="preserve"> </w:t>
      </w:r>
      <w:r w:rsidR="007732CD">
        <w:rPr>
          <w:color w:val="0000FF"/>
        </w:rPr>
        <w:t xml:space="preserve">Because of my contributions to the code ranging from the initial skeleton, networking, AI, and </w:t>
      </w:r>
      <w:proofErr w:type="spellStart"/>
      <w:r w:rsidR="007732CD">
        <w:rPr>
          <w:color w:val="0000FF"/>
        </w:rPr>
        <w:t>JUnit</w:t>
      </w:r>
      <w:proofErr w:type="spellEnd"/>
      <w:r w:rsidR="007732CD">
        <w:rPr>
          <w:color w:val="0000FF"/>
        </w:rPr>
        <w:t xml:space="preserve"> I feel that my Accomplishments in the class are definitely strong. I decided to take a learning approach to this project by taking on some of the harder aspects of the code. While that made me a better learner, that also made me a weaker team player because I was unable to trust my team with the harder aspects of the code. I feel that my effort and quality was top notch and problem solving was great but could definitely be improved with better approaches. The final product </w:t>
      </w:r>
      <w:r w:rsidR="0031554F">
        <w:rPr>
          <w:color w:val="0000FF"/>
        </w:rPr>
        <w:t>met the requirements of complexity without sacrificing a</w:t>
      </w:r>
      <w:r w:rsidR="007732CD">
        <w:rPr>
          <w:color w:val="0000FF"/>
        </w:rPr>
        <w:t xml:space="preserve"> </w:t>
      </w:r>
      <w:r w:rsidR="0031554F">
        <w:rPr>
          <w:color w:val="0000FF"/>
        </w:rPr>
        <w:t>glitch free and fun product. Therefore I feel that I deserve an A in the project.</w:t>
      </w:r>
      <w:bookmarkStart w:id="0" w:name="_GoBack"/>
      <w:bookmarkEnd w:id="0"/>
    </w:p>
    <w:p w14:paraId="21BE0C95" w14:textId="77777777" w:rsidR="00B82F2B" w:rsidRDefault="00B82F2B"/>
    <w:p w14:paraId="12F570A5" w14:textId="77777777" w:rsidR="00B82F2B" w:rsidRDefault="00B82F2B"/>
    <w:p w14:paraId="6CEF2C7A" w14:textId="77777777" w:rsidR="00B82F2B" w:rsidRDefault="00B82F2B"/>
    <w:p w14:paraId="2E8A298D" w14:textId="77777777" w:rsidR="00B82F2B" w:rsidRDefault="009247C4">
      <w:r>
        <w:t xml:space="preserve"> </w:t>
      </w:r>
    </w:p>
    <w:p w14:paraId="0568C8FD" w14:textId="77777777" w:rsidR="00C14D3B" w:rsidRDefault="00C14D3B">
      <w:pPr>
        <w:pStyle w:val="Header"/>
        <w:tabs>
          <w:tab w:val="clear" w:pos="4320"/>
          <w:tab w:val="clear" w:pos="8640"/>
        </w:tabs>
        <w:ind w:left="275" w:right="220"/>
      </w:pPr>
    </w:p>
    <w:sectPr w:rsidR="00C14D3B">
      <w:headerReference w:type="default" r:id="rId8"/>
      <w:footerReference w:type="default" r:id="rId9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6A4A3" w14:textId="77777777" w:rsidR="007732CD" w:rsidRDefault="007732CD">
      <w:r>
        <w:separator/>
      </w:r>
    </w:p>
  </w:endnote>
  <w:endnote w:type="continuationSeparator" w:id="0">
    <w:p w14:paraId="71D37266" w14:textId="77777777" w:rsidR="007732CD" w:rsidRDefault="0077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2D2A3" w14:textId="77777777" w:rsidR="007732CD" w:rsidRDefault="007732CD">
    <w:pPr>
      <w:pStyle w:val="Footer"/>
      <w:tabs>
        <w:tab w:val="clear" w:pos="4320"/>
        <w:tab w:val="clear" w:pos="8640"/>
        <w:tab w:val="right" w:pos="10450"/>
      </w:tabs>
    </w:pPr>
    <w:r>
      <w:rPr>
        <w:noProof/>
      </w:rPr>
      <w:drawing>
        <wp:inline distT="0" distB="0" distL="0" distR="0" wp14:anchorId="761FD407" wp14:editId="3E16158B">
          <wp:extent cx="790575" cy="409575"/>
          <wp:effectExtent l="19050" t="0" r="9525" b="0"/>
          <wp:docPr id="3" name="Picture 3" descr="ant_bitm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fldSimple w:instr=" FILENAME ">
      <w:ins w:id="1" w:author="Rithwik" w:date="2014-05-31T20:42:00Z">
        <w:r>
          <w:rPr>
            <w:noProof/>
          </w:rPr>
          <w:t>Document1</w:t>
        </w:r>
      </w:ins>
      <w:ins w:id="2" w:author="George Peck" w:date="2006-05-02T13:06:00Z">
        <w:r>
          <w:rPr>
            <w:noProof/>
          </w:rPr>
          <w:t>06_template_reflection.dot</w:t>
        </w:r>
      </w:ins>
      <w:r>
        <w:rPr>
          <w:noProof/>
        </w:rPr>
        <w:t>Document6</w:t>
      </w:r>
    </w:fldSimple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12A0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12A0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33F52" w14:textId="77777777" w:rsidR="007732CD" w:rsidRDefault="007732CD">
      <w:r>
        <w:separator/>
      </w:r>
    </w:p>
  </w:footnote>
  <w:footnote w:type="continuationSeparator" w:id="0">
    <w:p w14:paraId="55A59D76" w14:textId="77777777" w:rsidR="007732CD" w:rsidRDefault="007732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6F9D5" w14:textId="0290CE0B" w:rsidR="007732CD" w:rsidRDefault="00012A01">
    <w:pPr>
      <w:pStyle w:val="Header"/>
      <w:tabs>
        <w:tab w:val="clear" w:pos="8640"/>
        <w:tab w:val="right" w:pos="10450"/>
      </w:tabs>
      <w:ind w:left="-55"/>
    </w:pPr>
    <w:r>
      <w:rPr>
        <w:noProof/>
      </w:rPr>
      <w:drawing>
        <wp:inline distT="0" distB="0" distL="0" distR="0" wp14:anchorId="385BE12D" wp14:editId="73D66294">
          <wp:extent cx="2247900" cy="698434"/>
          <wp:effectExtent l="0" t="0" r="0" b="0"/>
          <wp:docPr id="4" name="Picture 1" descr="Macintosh HD:private:var:folders:y_:6s2b0qbx7zl8cy6b6zy_8mth0000gn:T:TemporaryItems:sear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private:var:folders:y_:6s2b0qbx7zl8cy6b6zy_8mth0000gn:T:TemporaryItems:sear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698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732CD">
      <w:tab/>
    </w:r>
    <w:r w:rsidR="007732CD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211D5"/>
    <w:multiLevelType w:val="hybridMultilevel"/>
    <w:tmpl w:val="AA2CCC66"/>
    <w:lvl w:ilvl="0" w:tplc="82D21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7C4"/>
    <w:rsid w:val="00012A01"/>
    <w:rsid w:val="0031554F"/>
    <w:rsid w:val="005A7993"/>
    <w:rsid w:val="00661C7C"/>
    <w:rsid w:val="007732CD"/>
    <w:rsid w:val="009247C4"/>
    <w:rsid w:val="00A524FF"/>
    <w:rsid w:val="00B82F2B"/>
    <w:rsid w:val="00C022D9"/>
    <w:rsid w:val="00C1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30E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hwik\Downloads\06_template_reflec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\Users\Rithwik\Downloads\06_template_reflection.dot</Template>
  <TotalTime>44</TotalTime>
  <Pages>2</Pages>
  <Words>561</Words>
  <Characters>3203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3757</CharactersWithSpaces>
  <SharedDoc>false</SharedDoc>
  <HLinks>
    <vt:vector size="18" baseType="variant">
      <vt:variant>
        <vt:i4>6422630</vt:i4>
      </vt:variant>
      <vt:variant>
        <vt:i4>2035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2038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2043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Abhi Kothapalli</cp:lastModifiedBy>
  <cp:revision>6</cp:revision>
  <cp:lastPrinted>2005-02-14T19:41:00Z</cp:lastPrinted>
  <dcterms:created xsi:type="dcterms:W3CDTF">2014-06-01T03:42:00Z</dcterms:created>
  <dcterms:modified xsi:type="dcterms:W3CDTF">2014-06-01T05:59:00Z</dcterms:modified>
</cp:coreProperties>
</file>