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A7F" w:rsidRDefault="009C7A7F"/>
    <w:p w:rsidR="009C7A7F" w:rsidRDefault="00F22E03">
      <w:pPr>
        <w:pBdr>
          <w:bottom w:val="single" w:sz="4" w:space="1" w:color="auto"/>
        </w:pBdr>
        <w:rPr>
          <w:b/>
          <w:sz w:val="28"/>
          <w:szCs w:val="28"/>
        </w:rPr>
      </w:pPr>
      <w:r>
        <w:rPr>
          <w:b/>
          <w:sz w:val="28"/>
          <w:szCs w:val="28"/>
        </w:rPr>
        <w:t>TRON Week 2</w:t>
      </w:r>
      <w:r w:rsidR="002A4D55">
        <w:rPr>
          <w:b/>
          <w:sz w:val="28"/>
          <w:szCs w:val="28"/>
        </w:rPr>
        <w:t xml:space="preserve"> Status Report</w:t>
      </w:r>
    </w:p>
    <w:p w:rsidR="009C7A7F" w:rsidRDefault="009C7A7F"/>
    <w:p w:rsidR="009C7A7F" w:rsidRDefault="002A4D55">
      <w:r>
        <w:rPr>
          <w:sz w:val="28"/>
          <w:szCs w:val="28"/>
        </w:rPr>
        <w:t>Date:</w:t>
      </w:r>
      <w:r>
        <w:rPr>
          <w:sz w:val="28"/>
          <w:szCs w:val="28"/>
        </w:rPr>
        <w:tab/>
      </w:r>
      <w:r>
        <w:tab/>
        <w:t xml:space="preserve">May 1, </w:t>
      </w:r>
      <w:del w:id="0" w:author="Rithwik" w:date="2014-04-30T20:32:00Z">
        <w:r w:rsidDel="00207D60">
          <w:rPr>
            <w:color w:val="0000FF"/>
          </w:rPr>
          <w:delText>{</w:delText>
        </w:r>
      </w:del>
      <w:r w:rsidR="00207D60">
        <w:rPr>
          <w:color w:val="0000FF"/>
        </w:rPr>
        <w:t>2014</w:t>
      </w:r>
      <w:del w:id="1" w:author="Rithwik" w:date="2014-04-30T20:32:00Z">
        <w:r w:rsidDel="00207D60">
          <w:rPr>
            <w:color w:val="0000FF"/>
          </w:rPr>
          <w:delText>}</w:delText>
        </w:r>
      </w:del>
    </w:p>
    <w:p w:rsidR="009C7A7F" w:rsidRDefault="002A4D55">
      <w:r>
        <w:rPr>
          <w:sz w:val="28"/>
          <w:szCs w:val="28"/>
        </w:rPr>
        <w:t>To:</w:t>
      </w:r>
      <w:r>
        <w:tab/>
      </w:r>
      <w:r>
        <w:tab/>
      </w:r>
      <w:proofErr w:type="spellStart"/>
      <w:r w:rsidR="00A47A58">
        <w:t>Abhiram</w:t>
      </w:r>
      <w:proofErr w:type="spellEnd"/>
      <w:r w:rsidR="00A47A58">
        <w:t xml:space="preserve"> </w:t>
      </w:r>
      <w:proofErr w:type="spellStart"/>
      <w:r w:rsidR="00A47A58">
        <w:t>Kothapalli</w:t>
      </w:r>
      <w:proofErr w:type="spellEnd"/>
      <w:r w:rsidR="00B3495B">
        <w:t>, Kevin Chang</w:t>
      </w:r>
      <w:r w:rsidR="00A47A58">
        <w:t xml:space="preserve"> (Development Lead</w:t>
      </w:r>
      <w:r w:rsidR="00A47A58">
        <w:rPr>
          <w:color w:val="0000FF"/>
        </w:rPr>
        <w:t>)</w:t>
      </w:r>
    </w:p>
    <w:p w:rsidR="009C7A7F" w:rsidRDefault="002A4D55">
      <w:r>
        <w:rPr>
          <w:sz w:val="28"/>
          <w:szCs w:val="28"/>
        </w:rPr>
        <w:t>From:</w:t>
      </w:r>
      <w:r>
        <w:tab/>
      </w:r>
      <w:proofErr w:type="spellStart"/>
      <w:r w:rsidR="00207D60">
        <w:t>Rishabh</w:t>
      </w:r>
      <w:proofErr w:type="spellEnd"/>
      <w:r w:rsidR="00207D60">
        <w:t xml:space="preserve"> Swarnkar</w:t>
      </w:r>
      <w:r w:rsidR="00A47A58">
        <w:t xml:space="preserve"> (Project Manager)</w:t>
      </w:r>
    </w:p>
    <w:p w:rsidR="009C7A7F" w:rsidRDefault="009C7A7F"/>
    <w:p w:rsidR="009C7A7F" w:rsidRDefault="002A4D55">
      <w:r>
        <w:rPr>
          <w:sz w:val="28"/>
          <w:szCs w:val="28"/>
        </w:rPr>
        <w:t>Subject:</w:t>
      </w:r>
      <w:r>
        <w:tab/>
        <w:t xml:space="preserve">Status Report </w:t>
      </w:r>
      <w:r w:rsidR="00207D60">
        <w:rPr>
          <w:color w:val="0000FF"/>
        </w:rPr>
        <w:t>5/2</w:t>
      </w:r>
    </w:p>
    <w:p w:rsidR="009C7A7F" w:rsidRDefault="009C7A7F"/>
    <w:p w:rsidR="009C7A7F" w:rsidRDefault="002A4D55">
      <w:pPr>
        <w:rPr>
          <w:color w:val="0000FF"/>
        </w:rPr>
      </w:pPr>
      <w:r>
        <w:rPr>
          <w:sz w:val="28"/>
          <w:szCs w:val="28"/>
        </w:rPr>
        <w:t>Accomplishments:</w:t>
      </w:r>
      <w:r>
        <w:t xml:space="preserve"> </w:t>
      </w:r>
      <w:r>
        <w:rPr>
          <w:color w:val="0000FF"/>
        </w:rPr>
        <w:t>{What progress have you made on your assigned tasks?}</w:t>
      </w:r>
    </w:p>
    <w:p w:rsidR="00207D60" w:rsidRDefault="00207D60">
      <w:pPr>
        <w:rPr>
          <w:color w:val="0000FF"/>
        </w:rPr>
      </w:pPr>
    </w:p>
    <w:p w:rsidR="00207D60" w:rsidRDefault="00F22E03">
      <w:r>
        <w:rPr>
          <w:color w:val="0000FF"/>
        </w:rPr>
        <w:t>We have begun the different classes of the game, and are in the process of implementing threads and platforms to help the game run smoothly.</w:t>
      </w:r>
    </w:p>
    <w:p w:rsidR="009C7A7F" w:rsidRDefault="009C7A7F"/>
    <w:p w:rsidR="009C7A7F" w:rsidRDefault="002A4D55">
      <w:pPr>
        <w:rPr>
          <w:color w:val="0000FF"/>
        </w:rPr>
      </w:pPr>
      <w:r>
        <w:rPr>
          <w:sz w:val="28"/>
          <w:szCs w:val="28"/>
        </w:rPr>
        <w:t>Problems/Risks:</w:t>
      </w:r>
      <w:r>
        <w:t xml:space="preserve"> </w:t>
      </w:r>
      <w:r>
        <w:rPr>
          <w:color w:val="0000FF"/>
        </w:rPr>
        <w:t>{What problems occurred or what risks exist that my affect the delivery schedule of the product?}</w:t>
      </w:r>
    </w:p>
    <w:p w:rsidR="00207D60" w:rsidRDefault="00207D60">
      <w:pPr>
        <w:rPr>
          <w:color w:val="0000FF"/>
        </w:rPr>
      </w:pPr>
    </w:p>
    <w:p w:rsidR="009C7A7F" w:rsidRDefault="00207D60">
      <w:r>
        <w:t xml:space="preserve">As of now, </w:t>
      </w:r>
      <w:r w:rsidR="00F22E03">
        <w:t>one main problem we’re facing is time management, and many of our classes should have been complete by now. In order to meet the deadline, we have to speed things up.</w:t>
      </w:r>
    </w:p>
    <w:p w:rsidR="00F22E03" w:rsidRDefault="00F22E03"/>
    <w:p w:rsidR="009C7A7F" w:rsidRDefault="002A4D55">
      <w:pPr>
        <w:rPr>
          <w:color w:val="0000FF"/>
        </w:rPr>
      </w:pPr>
      <w:r>
        <w:rPr>
          <w:sz w:val="28"/>
          <w:szCs w:val="28"/>
        </w:rPr>
        <w:t>Next Steps:</w:t>
      </w:r>
      <w:r>
        <w:t xml:space="preserve"> </w:t>
      </w:r>
      <w:r>
        <w:rPr>
          <w:color w:val="0000FF"/>
        </w:rPr>
        <w:t xml:space="preserve">{What will you </w:t>
      </w:r>
      <w:proofErr w:type="gramStart"/>
      <w:r>
        <w:rPr>
          <w:color w:val="0000FF"/>
        </w:rPr>
        <w:t>be</w:t>
      </w:r>
      <w:proofErr w:type="gramEnd"/>
      <w:r>
        <w:rPr>
          <w:color w:val="0000FF"/>
        </w:rPr>
        <w:t xml:space="preserve"> doing during the next week?}</w:t>
      </w:r>
    </w:p>
    <w:p w:rsidR="009C7A7F" w:rsidRDefault="009C7A7F"/>
    <w:p w:rsidR="00207D60" w:rsidRDefault="00A47A58" w:rsidP="00A47A58">
      <w:pPr>
        <w:tabs>
          <w:tab w:val="right" w:pos="10285"/>
        </w:tabs>
        <w:ind w:right="220"/>
      </w:pPr>
      <w:r>
        <w:t xml:space="preserve">We </w:t>
      </w:r>
      <w:r w:rsidR="00F22E03">
        <w:t>will be finishing</w:t>
      </w:r>
      <w:r>
        <w:t xml:space="preserve"> design and development work, and hopefully have a prototype </w:t>
      </w:r>
      <w:r w:rsidR="00F22E03">
        <w:t>by the end of the week.</w:t>
      </w:r>
    </w:p>
    <w:sectPr w:rsidR="00207D60" w:rsidSect="00A47A58">
      <w:headerReference w:type="default" r:id="rId6"/>
      <w:footerReference w:type="default" r:id="rId7"/>
      <w:pgSz w:w="12240" w:h="15840" w:code="1"/>
      <w:pgMar w:top="540" w:right="800" w:bottom="1440" w:left="935" w:header="720" w:footer="720" w:gutter="0"/>
      <w:paperSrc w:first="256" w:other="256"/>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25C8" w:rsidRDefault="008225C8">
      <w:r>
        <w:separator/>
      </w:r>
    </w:p>
  </w:endnote>
  <w:endnote w:type="continuationSeparator" w:id="0">
    <w:p w:rsidR="008225C8" w:rsidRDefault="008225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F" w:rsidRDefault="002A4D55">
    <w:pPr>
      <w:pStyle w:val="Footer"/>
      <w:tabs>
        <w:tab w:val="clear" w:pos="4320"/>
        <w:tab w:val="clear" w:pos="8640"/>
        <w:tab w:val="right" w:pos="10450"/>
      </w:tabs>
    </w:pPr>
    <w:r>
      <w:tab/>
    </w:r>
    <w:proofErr w:type="gramStart"/>
    <w:r>
      <w:t>page</w:t>
    </w:r>
    <w:proofErr w:type="gramEnd"/>
    <w:r>
      <w:t xml:space="preserve"> </w:t>
    </w:r>
    <w:r w:rsidR="00E56960">
      <w:rPr>
        <w:rStyle w:val="PageNumber"/>
      </w:rPr>
      <w:fldChar w:fldCharType="begin"/>
    </w:r>
    <w:r>
      <w:rPr>
        <w:rStyle w:val="PageNumber"/>
      </w:rPr>
      <w:instrText xml:space="preserve"> PAGE </w:instrText>
    </w:r>
    <w:r w:rsidR="00E56960">
      <w:rPr>
        <w:rStyle w:val="PageNumber"/>
      </w:rPr>
      <w:fldChar w:fldCharType="separate"/>
    </w:r>
    <w:r w:rsidR="00F22E03">
      <w:rPr>
        <w:rStyle w:val="PageNumber"/>
        <w:noProof/>
      </w:rPr>
      <w:t>1</w:t>
    </w:r>
    <w:r w:rsidR="00E56960">
      <w:rPr>
        <w:rStyle w:val="PageNumber"/>
      </w:rPr>
      <w:fldChar w:fldCharType="end"/>
    </w:r>
    <w:r>
      <w:rPr>
        <w:rStyle w:val="PageNumber"/>
      </w:rPr>
      <w:t xml:space="preserve"> of </w:t>
    </w:r>
    <w:r w:rsidR="00E56960">
      <w:rPr>
        <w:rStyle w:val="PageNumber"/>
      </w:rPr>
      <w:fldChar w:fldCharType="begin"/>
    </w:r>
    <w:r>
      <w:rPr>
        <w:rStyle w:val="PageNumber"/>
      </w:rPr>
      <w:instrText xml:space="preserve"> NUMPAGES </w:instrText>
    </w:r>
    <w:r w:rsidR="00E56960">
      <w:rPr>
        <w:rStyle w:val="PageNumber"/>
      </w:rPr>
      <w:fldChar w:fldCharType="separate"/>
    </w:r>
    <w:r w:rsidR="00F22E03">
      <w:rPr>
        <w:rStyle w:val="PageNumber"/>
        <w:noProof/>
      </w:rPr>
      <w:t>1</w:t>
    </w:r>
    <w:r w:rsidR="00E56960">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25C8" w:rsidRDefault="008225C8">
      <w:r>
        <w:separator/>
      </w:r>
    </w:p>
  </w:footnote>
  <w:footnote w:type="continuationSeparator" w:id="0">
    <w:p w:rsidR="008225C8" w:rsidRDefault="008225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7A7F" w:rsidRDefault="008225C8">
    <w:pPr>
      <w:pStyle w:val="Header"/>
      <w:tabs>
        <w:tab w:val="clear" w:pos="8640"/>
        <w:tab w:val="right" w:pos="10450"/>
      </w:tabs>
      <w:ind w:left="-55"/>
    </w:pPr>
    <w:ins w:id="2" w:author="Rithwik" w:date="2014-04-30T20:16:00Z">
      <w:r>
        <w:rPr>
          <w:noProof/>
        </w:rPr>
        <w:drawing>
          <wp:inline distT="0" distB="0" distL="0" distR="0">
            <wp:extent cx="1600200" cy="666750"/>
            <wp:effectExtent l="19050" t="0" r="0" b="0"/>
            <wp:docPr id="5" name="Picture 5" descr="http://i1.ytimg.com/vi/L9szn1QQfas/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ytimg.com/vi/L9szn1QQfas/maxresdefault.jpg"/>
                    <pic:cNvPicPr>
                      <a:picLocks noChangeAspect="1" noChangeArrowheads="1"/>
                    </pic:cNvPicPr>
                  </pic:nvPicPr>
                  <pic:blipFill>
                    <a:blip r:embed="rId1"/>
                    <a:srcRect/>
                    <a:stretch>
                      <a:fillRect/>
                    </a:stretch>
                  </pic:blipFill>
                  <pic:spPr bwMode="auto">
                    <a:xfrm>
                      <a:off x="0" y="0"/>
                      <a:ext cx="1600200" cy="666750"/>
                    </a:xfrm>
                    <a:prstGeom prst="rect">
                      <a:avLst/>
                    </a:prstGeom>
                    <a:noFill/>
                    <a:ln w="9525">
                      <a:noFill/>
                      <a:miter lim="800000"/>
                      <a:headEnd/>
                      <a:tailEnd/>
                    </a:ln>
                  </pic:spPr>
                </pic:pic>
              </a:graphicData>
            </a:graphic>
          </wp:inline>
        </w:drawing>
      </w:r>
    </w:ins>
    <w:r w:rsidR="002A4D55">
      <w:tab/>
    </w:r>
    <w:r w:rsidR="002A4D55">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55"/>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A47A58"/>
    <w:rsid w:val="00207D60"/>
    <w:rsid w:val="002A4D55"/>
    <w:rsid w:val="006427B7"/>
    <w:rsid w:val="008225C8"/>
    <w:rsid w:val="009C7A7F"/>
    <w:rsid w:val="00A47A58"/>
    <w:rsid w:val="00B3495B"/>
    <w:rsid w:val="00E56960"/>
    <w:rsid w:val="00F22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A7F"/>
    <w:rPr>
      <w:rFonts w:ascii="Verdana" w:hAnsi="Verdana"/>
      <w:sz w:val="24"/>
      <w:szCs w:val="24"/>
    </w:rPr>
  </w:style>
  <w:style w:type="paragraph" w:styleId="Heading1">
    <w:name w:val="heading 1"/>
    <w:basedOn w:val="Normal"/>
    <w:next w:val="Normal"/>
    <w:qFormat/>
    <w:rsid w:val="009C7A7F"/>
    <w:pPr>
      <w:keepNext/>
      <w:tabs>
        <w:tab w:val="right" w:pos="10285"/>
      </w:tabs>
      <w:spacing w:after="200"/>
      <w:ind w:left="-58"/>
      <w:outlineLvl w:val="0"/>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9C7A7F"/>
    <w:pPr>
      <w:tabs>
        <w:tab w:val="center" w:pos="4320"/>
        <w:tab w:val="right" w:pos="8640"/>
      </w:tabs>
    </w:pPr>
  </w:style>
  <w:style w:type="paragraph" w:styleId="Footer">
    <w:name w:val="footer"/>
    <w:basedOn w:val="Normal"/>
    <w:semiHidden/>
    <w:rsid w:val="009C7A7F"/>
    <w:pPr>
      <w:tabs>
        <w:tab w:val="center" w:pos="4320"/>
        <w:tab w:val="right" w:pos="8640"/>
      </w:tabs>
    </w:pPr>
  </w:style>
  <w:style w:type="character" w:styleId="PageNumber">
    <w:name w:val="page number"/>
    <w:basedOn w:val="DefaultParagraphFont"/>
    <w:semiHidden/>
    <w:rsid w:val="009C7A7F"/>
  </w:style>
  <w:style w:type="paragraph" w:styleId="BalloonText">
    <w:name w:val="Balloon Text"/>
    <w:basedOn w:val="Normal"/>
    <w:semiHidden/>
    <w:rsid w:val="009C7A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thwik\Downloads\03_template_Statu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03_template_StatusReport</Template>
  <TotalTime>0</TotalTime>
  <Pages>1</Pages>
  <Words>126</Words>
  <Characters>722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lpstr>
    </vt:vector>
  </TitlesOfParts>
  <Company>Hewlett-Packard</Company>
  <LinksUpToDate>false</LinksUpToDate>
  <CharactersWithSpaces>847</CharactersWithSpaces>
  <SharedDoc>false</SharedDoc>
  <HLinks>
    <vt:vector size="18" baseType="variant">
      <vt:variant>
        <vt:i4>6422630</vt:i4>
      </vt:variant>
      <vt:variant>
        <vt:i4>1430</vt:i4>
      </vt:variant>
      <vt:variant>
        <vt:i4>1025</vt:i4>
      </vt:variant>
      <vt:variant>
        <vt:i4>1</vt:i4>
      </vt:variant>
      <vt:variant>
        <vt:lpwstr>MBlogo</vt:lpwstr>
      </vt:variant>
      <vt:variant>
        <vt:lpwstr/>
      </vt:variant>
      <vt:variant>
        <vt:i4>6488166</vt:i4>
      </vt:variant>
      <vt:variant>
        <vt:i4>1433</vt:i4>
      </vt:variant>
      <vt:variant>
        <vt:i4>1026</vt:i4>
      </vt:variant>
      <vt:variant>
        <vt:i4>1</vt:i4>
      </vt:variant>
      <vt:variant>
        <vt:lpwstr>project_tag_wombat</vt:lpwstr>
      </vt:variant>
      <vt:variant>
        <vt:lpwstr/>
      </vt:variant>
      <vt:variant>
        <vt:i4>4522082</vt:i4>
      </vt:variant>
      <vt:variant>
        <vt:i4>1438</vt:i4>
      </vt:variant>
      <vt:variant>
        <vt:i4>1027</vt:i4>
      </vt:variant>
      <vt:variant>
        <vt:i4>1</vt:i4>
      </vt:variant>
      <vt:variant>
        <vt:lpwstr>ant_bitmap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Rithwik</dc:creator>
  <cp:lastModifiedBy>Rithwik</cp:lastModifiedBy>
  <cp:revision>2</cp:revision>
  <cp:lastPrinted>2005-03-28T01:11:00Z</cp:lastPrinted>
  <dcterms:created xsi:type="dcterms:W3CDTF">2014-05-12T05:32:00Z</dcterms:created>
  <dcterms:modified xsi:type="dcterms:W3CDTF">2014-05-12T05:32:00Z</dcterms:modified>
</cp:coreProperties>
</file>