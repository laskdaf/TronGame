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7F" w:rsidRDefault="009C7A7F"/>
    <w:p w:rsidR="009C7A7F" w:rsidRDefault="007128F6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TRON Week 3</w:t>
      </w:r>
      <w:r w:rsidR="002A4D55">
        <w:rPr>
          <w:b/>
          <w:sz w:val="28"/>
          <w:szCs w:val="28"/>
        </w:rPr>
        <w:t xml:space="preserve"> Status Report</w:t>
      </w:r>
    </w:p>
    <w:p w:rsidR="009C7A7F" w:rsidRDefault="009C7A7F"/>
    <w:p w:rsidR="009C7A7F" w:rsidRDefault="002A4D55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1, </w:t>
      </w:r>
      <w:del w:id="0" w:author="Rithwik" w:date="2014-04-30T20:32:00Z">
        <w:r w:rsidDel="00207D60">
          <w:rPr>
            <w:color w:val="0000FF"/>
          </w:rPr>
          <w:delText>{</w:delText>
        </w:r>
      </w:del>
      <w:r w:rsidR="00207D60">
        <w:rPr>
          <w:color w:val="0000FF"/>
        </w:rPr>
        <w:t>2014</w:t>
      </w:r>
      <w:del w:id="1" w:author="Rithwik" w:date="2014-04-30T20:32:00Z">
        <w:r w:rsidDel="00207D60">
          <w:rPr>
            <w:color w:val="0000FF"/>
          </w:rPr>
          <w:delText>}</w:delText>
        </w:r>
      </w:del>
    </w:p>
    <w:p w:rsidR="009C7A7F" w:rsidRDefault="002A4D55">
      <w:r>
        <w:rPr>
          <w:sz w:val="28"/>
          <w:szCs w:val="28"/>
        </w:rPr>
        <w:t>To:</w:t>
      </w:r>
      <w:r>
        <w:tab/>
      </w:r>
      <w:r>
        <w:tab/>
      </w:r>
      <w:proofErr w:type="spellStart"/>
      <w:r w:rsidR="00A47A58">
        <w:t>Abhiram</w:t>
      </w:r>
      <w:proofErr w:type="spellEnd"/>
      <w:r w:rsidR="00A47A58">
        <w:t xml:space="preserve"> </w:t>
      </w:r>
      <w:proofErr w:type="spellStart"/>
      <w:r w:rsidR="00A47A58">
        <w:t>Kothapalli</w:t>
      </w:r>
      <w:proofErr w:type="spellEnd"/>
      <w:r w:rsidR="00B3495B">
        <w:t>, Kevin Chang</w:t>
      </w:r>
      <w:r w:rsidR="00A47A58">
        <w:t xml:space="preserve"> (Development Lead</w:t>
      </w:r>
      <w:r w:rsidR="00A47A58">
        <w:rPr>
          <w:color w:val="0000FF"/>
        </w:rPr>
        <w:t>)</w:t>
      </w:r>
    </w:p>
    <w:p w:rsidR="009C7A7F" w:rsidRDefault="002A4D55">
      <w:r>
        <w:rPr>
          <w:sz w:val="28"/>
          <w:szCs w:val="28"/>
        </w:rPr>
        <w:t>From:</w:t>
      </w:r>
      <w:r>
        <w:tab/>
      </w:r>
      <w:proofErr w:type="spellStart"/>
      <w:r w:rsidR="00207D60">
        <w:t>Rishabh</w:t>
      </w:r>
      <w:proofErr w:type="spellEnd"/>
      <w:r w:rsidR="00207D60">
        <w:t xml:space="preserve"> Swarnkar</w:t>
      </w:r>
      <w:r w:rsidR="00A47A58">
        <w:t xml:space="preserve"> (Project Manager)</w:t>
      </w:r>
    </w:p>
    <w:p w:rsidR="009C7A7F" w:rsidRDefault="009C7A7F"/>
    <w:p w:rsidR="009C7A7F" w:rsidRDefault="002A4D55">
      <w:r>
        <w:rPr>
          <w:sz w:val="28"/>
          <w:szCs w:val="28"/>
        </w:rPr>
        <w:t>Subject:</w:t>
      </w:r>
      <w:r>
        <w:tab/>
        <w:t xml:space="preserve">Status Report </w:t>
      </w:r>
      <w:r w:rsidR="00207D60">
        <w:rPr>
          <w:color w:val="0000FF"/>
        </w:rPr>
        <w:t>5/</w:t>
      </w:r>
      <w:r w:rsidR="007128F6">
        <w:rPr>
          <w:color w:val="0000FF"/>
        </w:rPr>
        <w:t>9</w:t>
      </w:r>
    </w:p>
    <w:p w:rsidR="009C7A7F" w:rsidRDefault="009C7A7F"/>
    <w:p w:rsidR="009C7A7F" w:rsidRDefault="002A4D55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>
        <w:rPr>
          <w:color w:val="0000FF"/>
        </w:rPr>
        <w:t>{What progress have you made on your assigned tasks?}</w:t>
      </w:r>
    </w:p>
    <w:p w:rsidR="00207D60" w:rsidRDefault="00207D60">
      <w:pPr>
        <w:rPr>
          <w:color w:val="0000FF"/>
        </w:rPr>
      </w:pPr>
    </w:p>
    <w:p w:rsidR="00207D60" w:rsidRDefault="007128F6">
      <w:r>
        <w:rPr>
          <w:color w:val="0000FF"/>
        </w:rPr>
        <w:t xml:space="preserve">We have nearly finished our project; we need to complete the scoring system, networking, and </w:t>
      </w:r>
      <w:proofErr w:type="spellStart"/>
      <w:r>
        <w:rPr>
          <w:color w:val="0000FF"/>
        </w:rPr>
        <w:t>AITronPlayer</w:t>
      </w:r>
      <w:proofErr w:type="spellEnd"/>
      <w:r>
        <w:rPr>
          <w:color w:val="0000FF"/>
        </w:rPr>
        <w:t>.</w:t>
      </w:r>
    </w:p>
    <w:p w:rsidR="009C7A7F" w:rsidRDefault="009C7A7F"/>
    <w:p w:rsidR="009C7A7F" w:rsidRDefault="002A4D55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>{What problems occurred or what risks exist that my affect the delivery schedule of the product?}</w:t>
      </w:r>
    </w:p>
    <w:p w:rsidR="007128F6" w:rsidRDefault="007128F6">
      <w:pPr>
        <w:rPr>
          <w:color w:val="0000FF"/>
        </w:rPr>
      </w:pPr>
    </w:p>
    <w:p w:rsidR="007128F6" w:rsidRPr="007128F6" w:rsidRDefault="007128F6">
      <w:pPr>
        <w:rPr>
          <w:color w:val="0000FF"/>
        </w:rPr>
      </w:pPr>
      <w:proofErr w:type="spellStart"/>
      <w:r>
        <w:rPr>
          <w:color w:val="0000FF"/>
        </w:rPr>
        <w:t>AITronPlayer</w:t>
      </w:r>
      <w:proofErr w:type="spellEnd"/>
      <w:r>
        <w:rPr>
          <w:color w:val="0000FF"/>
        </w:rPr>
        <w:t xml:space="preserve"> is difficult to implement, and networking will take time to understand.</w:t>
      </w:r>
    </w:p>
    <w:p w:rsidR="00F22E03" w:rsidRDefault="00F22E03"/>
    <w:p w:rsidR="009C7A7F" w:rsidRDefault="002A4D55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 xml:space="preserve">{What will you </w:t>
      </w:r>
      <w:proofErr w:type="gramStart"/>
      <w:r>
        <w:rPr>
          <w:color w:val="0000FF"/>
        </w:rPr>
        <w:t>be</w:t>
      </w:r>
      <w:proofErr w:type="gramEnd"/>
      <w:r>
        <w:rPr>
          <w:color w:val="0000FF"/>
        </w:rPr>
        <w:t xml:space="preserve"> doing during the next week?}</w:t>
      </w:r>
    </w:p>
    <w:p w:rsidR="009C7A7F" w:rsidRDefault="009C7A7F"/>
    <w:p w:rsidR="00207D60" w:rsidRDefault="007128F6" w:rsidP="00A47A58">
      <w:pPr>
        <w:tabs>
          <w:tab w:val="right" w:pos="10285"/>
        </w:tabs>
        <w:ind w:right="220"/>
      </w:pPr>
      <w:r>
        <w:t xml:space="preserve">We have to finish </w:t>
      </w:r>
      <w:proofErr w:type="spellStart"/>
      <w:r>
        <w:t>AITronPlayer</w:t>
      </w:r>
      <w:proofErr w:type="spellEnd"/>
      <w:r>
        <w:t xml:space="preserve"> at least, before moving on to networking.</w:t>
      </w:r>
    </w:p>
    <w:sectPr w:rsidR="00207D60" w:rsidSect="00A47A58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56D" w:rsidRDefault="00F4656D">
      <w:r>
        <w:separator/>
      </w:r>
    </w:p>
  </w:endnote>
  <w:endnote w:type="continuationSeparator" w:id="0">
    <w:p w:rsidR="00F4656D" w:rsidRDefault="00F4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7F" w:rsidRDefault="002A4D55">
    <w:pPr>
      <w:pStyle w:val="Footer"/>
      <w:tabs>
        <w:tab w:val="clear" w:pos="4320"/>
        <w:tab w:val="clear" w:pos="8640"/>
        <w:tab w:val="right" w:pos="10450"/>
      </w:tabs>
    </w:pPr>
    <w:r>
      <w:tab/>
    </w:r>
    <w:proofErr w:type="gramStart"/>
    <w:r>
      <w:t>page</w:t>
    </w:r>
    <w:proofErr w:type="gramEnd"/>
    <w:r>
      <w:t xml:space="preserve"> </w:t>
    </w:r>
    <w:r w:rsidR="00C15F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5F00">
      <w:rPr>
        <w:rStyle w:val="PageNumber"/>
      </w:rPr>
      <w:fldChar w:fldCharType="separate"/>
    </w:r>
    <w:r w:rsidR="007128F6">
      <w:rPr>
        <w:rStyle w:val="PageNumber"/>
        <w:noProof/>
      </w:rPr>
      <w:t>1</w:t>
    </w:r>
    <w:r w:rsidR="00C15F00">
      <w:rPr>
        <w:rStyle w:val="PageNumber"/>
      </w:rPr>
      <w:fldChar w:fldCharType="end"/>
    </w:r>
    <w:r>
      <w:rPr>
        <w:rStyle w:val="PageNumber"/>
      </w:rPr>
      <w:t xml:space="preserve"> of </w:t>
    </w:r>
    <w:r w:rsidR="00C15F0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5F00">
      <w:rPr>
        <w:rStyle w:val="PageNumber"/>
      </w:rPr>
      <w:fldChar w:fldCharType="separate"/>
    </w:r>
    <w:r w:rsidR="007128F6">
      <w:rPr>
        <w:rStyle w:val="PageNumber"/>
        <w:noProof/>
      </w:rPr>
      <w:t>1</w:t>
    </w:r>
    <w:r w:rsidR="00C15F0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56D" w:rsidRDefault="00F4656D">
      <w:r>
        <w:separator/>
      </w:r>
    </w:p>
  </w:footnote>
  <w:footnote w:type="continuationSeparator" w:id="0">
    <w:p w:rsidR="00F4656D" w:rsidRDefault="00F46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7F" w:rsidRDefault="00F4656D">
    <w:pPr>
      <w:pStyle w:val="Header"/>
      <w:tabs>
        <w:tab w:val="clear" w:pos="8640"/>
        <w:tab w:val="right" w:pos="10450"/>
      </w:tabs>
      <w:ind w:left="-55"/>
    </w:pPr>
    <w:ins w:id="2" w:author="Rithwik" w:date="2014-04-30T20:16:00Z">
      <w:r>
        <w:rPr>
          <w:noProof/>
        </w:rPr>
        <w:drawing>
          <wp:inline distT="0" distB="0" distL="0" distR="0">
            <wp:extent cx="1600200" cy="666750"/>
            <wp:effectExtent l="19050" t="0" r="0" b="0"/>
            <wp:docPr id="5" name="Picture 5" descr="http://i1.ytimg.com/vi/L9szn1QQfa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ytimg.com/vi/L9szn1QQfas/maxresdefault.jpg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ins>
    <w:r w:rsidR="002A4D55">
      <w:tab/>
    </w:r>
    <w:r w:rsidR="002A4D5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A58"/>
    <w:rsid w:val="00207D60"/>
    <w:rsid w:val="002A4D55"/>
    <w:rsid w:val="006427B7"/>
    <w:rsid w:val="007128F6"/>
    <w:rsid w:val="008225C8"/>
    <w:rsid w:val="009C7A7F"/>
    <w:rsid w:val="00A47A58"/>
    <w:rsid w:val="00B3495B"/>
    <w:rsid w:val="00C15F00"/>
    <w:rsid w:val="00E56960"/>
    <w:rsid w:val="00F22E03"/>
    <w:rsid w:val="00F4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7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C7A7F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7A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C7A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C7A7F"/>
  </w:style>
  <w:style w:type="paragraph" w:styleId="BalloonText">
    <w:name w:val="Balloon Text"/>
    <w:basedOn w:val="Normal"/>
    <w:semiHidden/>
    <w:rsid w:val="009C7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hwik\Downloads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688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2</cp:revision>
  <cp:lastPrinted>2005-03-28T01:11:00Z</cp:lastPrinted>
  <dcterms:created xsi:type="dcterms:W3CDTF">2014-05-25T20:27:00Z</dcterms:created>
  <dcterms:modified xsi:type="dcterms:W3CDTF">2014-05-25T20:27:00Z</dcterms:modified>
</cp:coreProperties>
</file>